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A5ED3" w14:textId="77777777" w:rsidR="00996E11" w:rsidRDefault="00212243">
      <w:r>
        <w:t xml:space="preserve">The Cost of </w:t>
      </w:r>
      <w:r w:rsidR="00B016A0">
        <w:t xml:space="preserve">Internet </w:t>
      </w:r>
      <w:r>
        <w:t>Freedom</w:t>
      </w:r>
    </w:p>
    <w:p w14:paraId="4AA47521" w14:textId="77777777" w:rsidR="00212243" w:rsidRDefault="00212243">
      <w:r>
        <w:t>By Geert Lovink</w:t>
      </w:r>
    </w:p>
    <w:p w14:paraId="222E60D6" w14:textId="470FE1D4" w:rsidR="00ED5DAD" w:rsidRDefault="00ED5DAD">
      <w:pPr>
        <w:rPr>
          <w:ins w:id="0" w:author="Geert Lovink" w:date="2015-11-05T13:49:00Z"/>
          <w:lang w:val="en-US"/>
        </w:rPr>
      </w:pPr>
      <w:r>
        <w:t xml:space="preserve">Dedicated to </w:t>
      </w:r>
      <w:r>
        <w:rPr>
          <w:lang w:val="en-US"/>
        </w:rPr>
        <w:t>Bassel Khartabil</w:t>
      </w:r>
      <w:ins w:id="1" w:author="Geert Lovink" w:date="2015-11-05T13:50:00Z">
        <w:r w:rsidR="00D6126C">
          <w:rPr>
            <w:lang w:val="en-US"/>
          </w:rPr>
          <w:t xml:space="preserve">, written for the </w:t>
        </w:r>
      </w:ins>
      <w:ins w:id="2" w:author="Geert Lovink" w:date="2015-11-05T13:53:00Z">
        <w:r w:rsidR="00D6126C">
          <w:rPr>
            <w:lang w:val="en-US"/>
          </w:rPr>
          <w:t>Cost of Freedom booksprint.</w:t>
        </w:r>
      </w:ins>
    </w:p>
    <w:p w14:paraId="53E55712" w14:textId="5A9573FD" w:rsidR="00D6126C" w:rsidRPr="00D6126C" w:rsidRDefault="00D6126C" w:rsidP="00D6126C">
      <w:pPr>
        <w:spacing w:after="0"/>
        <w:rPr>
          <w:ins w:id="3" w:author="Geert Lovink" w:date="2015-11-05T13:50:00Z"/>
          <w:rFonts w:ascii="Times" w:eastAsia="Times New Roman" w:hAnsi="Times" w:cs="Times New Roman"/>
          <w:lang w:eastAsia="en-US"/>
        </w:rPr>
      </w:pPr>
      <w:ins w:id="4" w:author="Geert Lovink" w:date="2015-11-05T13:50:00Z">
        <w:r w:rsidRPr="00D6126C">
          <w:rPr>
            <w:rFonts w:ascii="Times" w:eastAsia="Times New Roman" w:hAnsi="Times" w:cs="Times New Roman"/>
            <w:lang w:eastAsia="en-US"/>
          </w:rPr>
          <w:t>“Every act of rebellion expresses a nostalgia for innocence and an appeal to the essence of being.” Albert Camus</w:t>
        </w:r>
        <w:r w:rsidRPr="00D6126C">
          <w:rPr>
            <w:rFonts w:ascii="Times" w:eastAsia="Times New Roman" w:hAnsi="Times" w:cs="Times New Roman"/>
            <w:lang w:eastAsia="en-US"/>
          </w:rPr>
          <w:br/>
          <w:t xml:space="preserve"> </w:t>
        </w:r>
      </w:ins>
    </w:p>
    <w:p w14:paraId="4D66C053" w14:textId="18FA6001" w:rsidR="00BF6626" w:rsidRDefault="00753CD2">
      <w:r>
        <w:t>Let’s</w:t>
      </w:r>
      <w:r w:rsidR="00B016A0">
        <w:t xml:space="preserve"> translate Isaiah Berlin’s </w:t>
      </w:r>
      <w:r w:rsidR="00B016A0" w:rsidRPr="00BF6626">
        <w:rPr>
          <w:i/>
        </w:rPr>
        <w:t xml:space="preserve">Two Concepts </w:t>
      </w:r>
      <w:r w:rsidRPr="00BF6626">
        <w:rPr>
          <w:i/>
        </w:rPr>
        <w:t>of Liberty</w:t>
      </w:r>
      <w:r>
        <w:t xml:space="preserve"> from 1958 to our age. </w:t>
      </w:r>
      <w:r w:rsidR="0056566D">
        <w:t>Berlin distinguishes betwee</w:t>
      </w:r>
      <w:r>
        <w:t>n negative and positive freedom: t</w:t>
      </w:r>
      <w:r w:rsidR="0056566D">
        <w:t xml:space="preserve">here is the negative goal of warding off interference and the positive sense sense of the individual to be his or her own master. </w:t>
      </w:r>
      <w:r w:rsidR="00504573">
        <w:t>In both cases</w:t>
      </w:r>
      <w:r>
        <w:t xml:space="preserve"> a</w:t>
      </w:r>
      <w:r w:rsidR="0056566D">
        <w:t xml:space="preserve"> fundament</w:t>
      </w:r>
      <w:r>
        <w:t xml:space="preserve">al distinction is made </w:t>
      </w:r>
      <w:r w:rsidR="0056566D">
        <w:t xml:space="preserve">between </w:t>
      </w:r>
      <w:r w:rsidR="00541B91">
        <w:t xml:space="preserve">the </w:t>
      </w:r>
      <w:r w:rsidR="0056566D">
        <w:t xml:space="preserve">autonomy of the subject and the </w:t>
      </w:r>
      <w:r w:rsidR="001D2B11">
        <w:t xml:space="preserve">crushing reality of repressive </w:t>
      </w:r>
      <w:r w:rsidR="001D2B11" w:rsidRPr="00D47636">
        <w:t>systems.</w:t>
      </w:r>
      <w:r>
        <w:t xml:space="preserve"> </w:t>
      </w:r>
      <w:r w:rsidR="00BF6626">
        <w:t>For Berlin, f</w:t>
      </w:r>
      <w:r>
        <w:t xml:space="preserve">reedom is situated outside of the system. </w:t>
      </w:r>
      <w:r w:rsidR="00ED5DAD">
        <w:t>Written in the sh</w:t>
      </w:r>
      <w:r w:rsidR="00BF6626">
        <w:t>adow of totalitarianism</w:t>
      </w:r>
      <w:r w:rsidR="00ED5DAD">
        <w:t xml:space="preserve">, at the </w:t>
      </w:r>
      <w:r w:rsidR="00541B91">
        <w:t>height of the Cold War, there was</w:t>
      </w:r>
      <w:r w:rsidR="00ED5DAD">
        <w:t>n’t much else to expect.</w:t>
      </w:r>
      <w:r w:rsidR="00BF6626">
        <w:t xml:space="preserve"> </w:t>
      </w:r>
      <w:r w:rsidR="00D6126C">
        <w:t>In this period the</w:t>
      </w:r>
      <w:r w:rsidR="00F74FC2">
        <w:t xml:space="preserve"> notion of freedom as an everyday experience, was absent. </w:t>
      </w:r>
      <w:r w:rsidR="00BF6626">
        <w:t>The existentialist gestures</w:t>
      </w:r>
      <w:r w:rsidR="00A247D9">
        <w:t xml:space="preserve"> after World War II</w:t>
      </w:r>
      <w:r w:rsidR="00BF6626">
        <w:t xml:space="preserve"> emphasized the legal rights of the individual</w:t>
      </w:r>
      <w:r w:rsidR="007E7D54">
        <w:t>-as-rebel</w:t>
      </w:r>
      <w:r w:rsidR="00BF6626">
        <w:t xml:space="preserve"> </w:t>
      </w:r>
      <w:r w:rsidR="007E7D54">
        <w:t xml:space="preserve">who stood up against </w:t>
      </w:r>
      <w:r w:rsidR="00BF6626">
        <w:t>evil outside f</w:t>
      </w:r>
      <w:r w:rsidR="007E7D54">
        <w:t>orces.</w:t>
      </w:r>
      <w:r w:rsidR="00F74FC2">
        <w:t xml:space="preserve"> </w:t>
      </w:r>
    </w:p>
    <w:p w14:paraId="5483D422" w14:textId="5AD924DB" w:rsidR="00212243" w:rsidRDefault="00BF6626">
      <w:r>
        <w:t>Right at the beginning of his famous essay, Berlin formulates Evgene Morozov-type sentences that</w:t>
      </w:r>
      <w:r w:rsidR="007E7D54">
        <w:t xml:space="preserve"> sound remarkably familiar to those involved in contemporary ‘net criticism’ debates.</w:t>
      </w:r>
      <w:r>
        <w:t xml:space="preserve"> “Where ends are agreed, the only questions left are those of means, and these are not political but technical, that is to say, </w:t>
      </w:r>
      <w:r w:rsidR="007E7D54">
        <w:t>capable of being settled by experts or machines, like arguments between engineers or doctors.</w:t>
      </w:r>
      <w:r w:rsidR="00504573">
        <w:t>” And he continues:</w:t>
      </w:r>
      <w:r w:rsidR="007E7D54">
        <w:t xml:space="preserve"> </w:t>
      </w:r>
      <w:r w:rsidR="00504573">
        <w:t>“</w:t>
      </w:r>
      <w:r w:rsidR="007E7D54">
        <w:t xml:space="preserve">That is why those who put their faith in some immense transforming phenomenon, must believe that all political and moral problems can be turned into technological ones.” Berlin reminds </w:t>
      </w:r>
      <w:r w:rsidR="00504573">
        <w:t xml:space="preserve">us </w:t>
      </w:r>
      <w:r w:rsidR="007E7D54">
        <w:t xml:space="preserve">of the phrase of Friedrich Engels about </w:t>
      </w:r>
      <w:r w:rsidR="00F74FC2">
        <w:t xml:space="preserve">“replacing the </w:t>
      </w:r>
      <w:r w:rsidR="007E7D54">
        <w:t>government</w:t>
      </w:r>
      <w:r w:rsidR="00F74FC2">
        <w:t xml:space="preserve"> of persons by the administration of things.”</w:t>
      </w:r>
      <w:r w:rsidR="00504573">
        <w:t xml:space="preserve"> Sounds very timely, no? But wait, is this an old communist phrase or a libertarian dogma, preached by Silicon Valley billionaires?</w:t>
      </w:r>
    </w:p>
    <w:p w14:paraId="606E01E1" w14:textId="3A3DDEF9" w:rsidR="00ED5DAD" w:rsidRDefault="00541B91">
      <w:r>
        <w:t xml:space="preserve">Fast forward ten or twenty years and </w:t>
      </w:r>
      <w:r w:rsidR="00BF6626">
        <w:t xml:space="preserve">the concept of </w:t>
      </w:r>
      <w:r w:rsidR="00504573">
        <w:t xml:space="preserve">‘the </w:t>
      </w:r>
      <w:r w:rsidR="00ED5DAD">
        <w:t>syste</w:t>
      </w:r>
      <w:r w:rsidR="00BF6626">
        <w:t>m</w:t>
      </w:r>
      <w:r w:rsidR="00504573">
        <w:t>’</w:t>
      </w:r>
      <w:r w:rsidR="00BF6626">
        <w:t xml:space="preserve"> is</w:t>
      </w:r>
      <w:r w:rsidR="00ED5DAD">
        <w:t xml:space="preserve"> no longer perceived as alien. </w:t>
      </w:r>
      <w:r w:rsidR="00504573">
        <w:t>In the 1970s the idea</w:t>
      </w:r>
      <w:r>
        <w:t xml:space="preserve"> spread that</w:t>
      </w:r>
      <w:r w:rsidR="00C05018">
        <w:t xml:space="preserve"> (computer) system</w:t>
      </w:r>
      <w:r>
        <w:t>s were</w:t>
      </w:r>
      <w:r w:rsidR="00C05018">
        <w:t xml:space="preserve"> man-made</w:t>
      </w:r>
      <w:r>
        <w:t xml:space="preserve"> and could be programmed, designed, and thus democratized. The critique of the technocrati</w:t>
      </w:r>
      <w:r w:rsidR="002F6C2F">
        <w:t>c society that we can trace</w:t>
      </w:r>
      <w:r>
        <w:t xml:space="preserve"> in the memories of Albert Speer, published in 1969, was soon to be forgotten</w:t>
      </w:r>
      <w:r w:rsidR="00A247D9">
        <w:t xml:space="preserve"> and taken over by a fascination for the do-it-yourself spirit of the garage hackers.</w:t>
      </w:r>
      <w:r w:rsidR="00BF6626">
        <w:t xml:space="preserve"> </w:t>
      </w:r>
      <w:r w:rsidR="007049B6">
        <w:t>Instead of looking at IBM</w:t>
      </w:r>
      <w:r w:rsidR="002F6C2F">
        <w:t xml:space="preserve"> mainframe computers as a tool of 1984’s Big Brother</w:t>
      </w:r>
      <w:r w:rsidR="007049B6">
        <w:t>, the personal computer was introduced as a portable counter-cultural alternative,</w:t>
      </w:r>
      <w:r w:rsidR="002F6C2F">
        <w:t xml:space="preserve"> intended to undermine power as such and break it up into a 1001 fragments of d</w:t>
      </w:r>
      <w:r w:rsidR="007049B6">
        <w:t>ecentralized, distributed expressions</w:t>
      </w:r>
      <w:r w:rsidR="002F6C2F">
        <w:t xml:space="preserve"> of human creativity. </w:t>
      </w:r>
    </w:p>
    <w:p w14:paraId="5585AFA0" w14:textId="067A1AA9" w:rsidR="004F285B" w:rsidRDefault="002F6C2F">
      <w:r>
        <w:t>Again thirty years later internet freedom activists</w:t>
      </w:r>
      <w:r w:rsidR="00B71667">
        <w:t xml:space="preserve"> run up against very clear boundaries and setbacks. The</w:t>
      </w:r>
      <w:r>
        <w:t xml:space="preserve"> liberal obsessions with privacy and copyright are still interesting but no longer essential </w:t>
      </w:r>
      <w:r w:rsidR="00B71667">
        <w:t xml:space="preserve">in order </w:t>
      </w:r>
      <w:r>
        <w:t>to understand the big picture. What’s a</w:t>
      </w:r>
      <w:r w:rsidR="00B71667">
        <w:t>t stake is much larger than a bunch of legal issues, defined by lawyers.</w:t>
      </w:r>
      <w:r>
        <w:t xml:space="preserve"> </w:t>
      </w:r>
      <w:r w:rsidR="00B71667">
        <w:t>What’s necessary is a comprehensive understanding of the political economy of t</w:t>
      </w:r>
      <w:r w:rsidR="00B51982">
        <w:t>he Net, combined with critical</w:t>
      </w:r>
      <w:r w:rsidR="00B71667">
        <w:t xml:space="preserve"> knowledge of global politics. The legal strategies have run empty. It is now all about power politics and </w:t>
      </w:r>
      <w:r w:rsidR="00B71667">
        <w:lastRenderedPageBreak/>
        <w:t>organization</w:t>
      </w:r>
      <w:r w:rsidR="004F285B">
        <w:t xml:space="preserve"> of the field</w:t>
      </w:r>
      <w:r w:rsidR="00B71667">
        <w:t xml:space="preserve">. </w:t>
      </w:r>
      <w:r w:rsidR="004F285B">
        <w:t>The lose ties that social media have left us with do not foster long-term collaborations but force</w:t>
      </w:r>
      <w:r w:rsidR="00416CCD">
        <w:t xml:space="preserve"> us</w:t>
      </w:r>
      <w:r w:rsidR="004F285B">
        <w:t xml:space="preserve"> into a 24/7 cult of the update.</w:t>
      </w:r>
    </w:p>
    <w:p w14:paraId="47FB40F0" w14:textId="155D7234" w:rsidR="004F285B" w:rsidRDefault="00B71667">
      <w:r>
        <w:t>The philosophical question, c</w:t>
      </w:r>
      <w:r w:rsidR="002F6C2F">
        <w:t>an we</w:t>
      </w:r>
      <w:r w:rsidR="00753CD2">
        <w:t xml:space="preserve"> </w:t>
      </w:r>
      <w:r w:rsidR="002F6C2F">
        <w:t>find freedom inside the machi</w:t>
      </w:r>
      <w:r>
        <w:t>ne,</w:t>
      </w:r>
      <w:r w:rsidR="004F285B">
        <w:t xml:space="preserve"> should be answered with a definite</w:t>
      </w:r>
      <w:r>
        <w:t xml:space="preserve"> no.</w:t>
      </w:r>
      <w:r w:rsidR="002F6C2F">
        <w:t xml:space="preserve"> So far programmers, geeks and artists have stressed the possibilities to </w:t>
      </w:r>
      <w:r w:rsidR="007049B6">
        <w:t>carve out small pockets</w:t>
      </w:r>
      <w:r>
        <w:t xml:space="preserve"> for themselves, in order to realize their free software and creative commons projects. This ‘temporary autonomous zones’ approach had a liberal consensus as its premise</w:t>
      </w:r>
      <w:r w:rsidR="00504573">
        <w:t xml:space="preserve"> that the ‘internet’ would tolerate </w:t>
      </w:r>
      <w:r w:rsidR="007049B6">
        <w:t>such experiments within its infrastructure</w:t>
      </w:r>
      <w:r w:rsidR="004F285B">
        <w:t>.</w:t>
      </w:r>
      <w:r w:rsidR="007049B6">
        <w:t xml:space="preserve"> </w:t>
      </w:r>
      <w:r w:rsidR="004F285B">
        <w:t>The</w:t>
      </w:r>
      <w:r w:rsidR="00841632">
        <w:t xml:space="preserve"> original</w:t>
      </w:r>
      <w:r w:rsidR="004F285B">
        <w:t xml:space="preserve"> internet freedom within the system is shrinking as we speak, and we lack the appropriate tools and strategies to do something against it. Soon we will b</w:t>
      </w:r>
      <w:r w:rsidR="00841632">
        <w:t>e back at square one and</w:t>
      </w:r>
      <w:r w:rsidR="004F285B">
        <w:t xml:space="preserve"> demand a freedom of the internet. The ideal of </w:t>
      </w:r>
      <w:r w:rsidR="00841632">
        <w:t>freedom out</w:t>
      </w:r>
      <w:r w:rsidR="004F285B">
        <w:t xml:space="preserve">side </w:t>
      </w:r>
      <w:r w:rsidR="00841632">
        <w:t xml:space="preserve">of </w:t>
      </w:r>
      <w:r w:rsidR="004F285B">
        <w:t xml:space="preserve">the Matrix will not necessarily be Luddite in nature. The coming uprising against the internet as a tool of surveillance and repression will be technologically informed and needs to </w:t>
      </w:r>
      <w:r w:rsidR="00841632">
        <w:t xml:space="preserve">be </w:t>
      </w:r>
      <w:r w:rsidR="004F285B">
        <w:t>distinguished from the related human right to have time off work and ha</w:t>
      </w:r>
      <w:r w:rsidR="00841632">
        <w:t xml:space="preserve">ve a life. This ain’t no offline </w:t>
      </w:r>
      <w:r w:rsidR="004F285B">
        <w:t xml:space="preserve">romanticism. </w:t>
      </w:r>
      <w:r w:rsidR="00841632">
        <w:t>Our memes need to communicate this simple message: Positive internet freedom is the road to serfdom. We need to revolt against the soulless, mechanical ideas of the Silicon Valley engineerin</w:t>
      </w:r>
      <w:r w:rsidR="005E6FA9">
        <w:t xml:space="preserve">g class and their solutionist </w:t>
      </w:r>
      <w:ins w:id="5" w:author="Geert Lovink" w:date="2015-11-05T13:38:00Z">
        <w:r w:rsidR="00423D17">
          <w:t>marketing slogans</w:t>
        </w:r>
      </w:ins>
      <w:r w:rsidR="00841632">
        <w:t>.</w:t>
      </w:r>
      <w:ins w:id="6" w:author="Geert Lovink" w:date="2015-11-05T13:41:00Z">
        <w:r w:rsidR="00423D17">
          <w:t xml:space="preserve"> In order to prepare ourselves, we need an understanding of the Two Con</w:t>
        </w:r>
      </w:ins>
      <w:ins w:id="7" w:author="Geert Lovink" w:date="2015-11-05T13:45:00Z">
        <w:r w:rsidR="00423D17">
          <w:t>cept</w:t>
        </w:r>
      </w:ins>
      <w:r w:rsidR="00416CCD">
        <w:t>s</w:t>
      </w:r>
      <w:bookmarkStart w:id="8" w:name="_GoBack"/>
      <w:bookmarkEnd w:id="8"/>
      <w:ins w:id="9" w:author="Geert Lovink" w:date="2015-11-05T13:45:00Z">
        <w:r w:rsidR="00423D17">
          <w:t xml:space="preserve"> of Internet Liberty. </w:t>
        </w:r>
      </w:ins>
      <w:r w:rsidR="00841632">
        <w:t xml:space="preserve"> </w:t>
      </w:r>
      <w:r w:rsidR="004F285B">
        <w:t xml:space="preserve"> </w:t>
      </w:r>
    </w:p>
    <w:p w14:paraId="58DE0C75" w14:textId="32F3971C" w:rsidR="00DC2CDF" w:rsidRDefault="00DC2CDF">
      <w:r>
        <w:t xml:space="preserve">  </w:t>
      </w:r>
    </w:p>
    <w:p w14:paraId="18CE2123" w14:textId="77777777" w:rsidR="00212243" w:rsidRDefault="00212243"/>
    <w:sectPr w:rsidR="00212243" w:rsidSect="00996E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43"/>
    <w:rsid w:val="001524E0"/>
    <w:rsid w:val="001D2B11"/>
    <w:rsid w:val="00212243"/>
    <w:rsid w:val="002F6C2F"/>
    <w:rsid w:val="00416CCD"/>
    <w:rsid w:val="00423D17"/>
    <w:rsid w:val="004F285B"/>
    <w:rsid w:val="00504573"/>
    <w:rsid w:val="00541B91"/>
    <w:rsid w:val="0056395E"/>
    <w:rsid w:val="0056566D"/>
    <w:rsid w:val="005B664A"/>
    <w:rsid w:val="005E6FA9"/>
    <w:rsid w:val="0064788B"/>
    <w:rsid w:val="007049B6"/>
    <w:rsid w:val="00753CD2"/>
    <w:rsid w:val="007549EE"/>
    <w:rsid w:val="007E7D54"/>
    <w:rsid w:val="00841632"/>
    <w:rsid w:val="00996E11"/>
    <w:rsid w:val="00A247D9"/>
    <w:rsid w:val="00B016A0"/>
    <w:rsid w:val="00B51982"/>
    <w:rsid w:val="00B530F3"/>
    <w:rsid w:val="00B71667"/>
    <w:rsid w:val="00BA71FB"/>
    <w:rsid w:val="00BF6626"/>
    <w:rsid w:val="00C05018"/>
    <w:rsid w:val="00D47636"/>
    <w:rsid w:val="00D6126C"/>
    <w:rsid w:val="00D95A06"/>
    <w:rsid w:val="00DC2CDF"/>
    <w:rsid w:val="00E55EF0"/>
    <w:rsid w:val="00E7710A"/>
    <w:rsid w:val="00ED5DAD"/>
    <w:rsid w:val="00F74F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5FE4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F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0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12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F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0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1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696</Words>
  <Characters>3968</Characters>
  <Application>Microsoft Macintosh Word</Application>
  <DocSecurity>0</DocSecurity>
  <Lines>33</Lines>
  <Paragraphs>9</Paragraphs>
  <ScaleCrop>false</ScaleCrop>
  <Company>Institute of Network Cultures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Lovink</dc:creator>
  <cp:keywords/>
  <dc:description/>
  <cp:lastModifiedBy>Geert Lovink</cp:lastModifiedBy>
  <cp:revision>5</cp:revision>
  <dcterms:created xsi:type="dcterms:W3CDTF">2015-11-02T15:41:00Z</dcterms:created>
  <dcterms:modified xsi:type="dcterms:W3CDTF">2015-11-05T12:58:00Z</dcterms:modified>
</cp:coreProperties>
</file>